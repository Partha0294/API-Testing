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9F8ED" w14:textId="3CA69348" w:rsidR="00CD6476" w:rsidRDefault="0016456E" w:rsidP="0016456E">
      <w:pPr>
        <w:jc w:val="center"/>
        <w:rPr>
          <w:ins w:id="0" w:author="Parthasarathy J" w:date="2024-01-11T12:18:00Z"/>
          <w:sz w:val="40"/>
          <w:szCs w:val="40"/>
        </w:rPr>
      </w:pPr>
      <w:ins w:id="1" w:author="Parthasarathy J" w:date="2024-01-11T12:14:00Z">
        <w:r w:rsidRPr="0016456E">
          <w:rPr>
            <w:sz w:val="40"/>
            <w:szCs w:val="40"/>
            <w:rPrChange w:id="2" w:author="Parthasarathy J" w:date="2024-01-11T12:14:00Z">
              <w:rPr/>
            </w:rPrChange>
          </w:rPr>
          <w:t>Test Plan</w:t>
        </w:r>
      </w:ins>
      <w:ins w:id="3" w:author="Parthasarathy J" w:date="2024-01-11T12:16:00Z">
        <w:r>
          <w:rPr>
            <w:sz w:val="40"/>
            <w:szCs w:val="40"/>
          </w:rPr>
          <w:t xml:space="preserve"> for API Testing</w:t>
        </w:r>
      </w:ins>
    </w:p>
    <w:p w14:paraId="1C495845" w14:textId="48647956" w:rsidR="0016456E" w:rsidRDefault="0016456E" w:rsidP="0016456E">
      <w:pPr>
        <w:jc w:val="center"/>
        <w:rPr>
          <w:ins w:id="4" w:author="Parthasarathy J" w:date="2024-01-11T12:20:00Z"/>
          <w:sz w:val="40"/>
          <w:szCs w:val="40"/>
        </w:rPr>
      </w:pPr>
      <w:ins w:id="5" w:author="Parthasarathy J" w:date="2024-01-11T12:18:00Z">
        <w:r>
          <w:rPr>
            <w:sz w:val="40"/>
            <w:szCs w:val="40"/>
          </w:rPr>
          <w:t>Autom</w:t>
        </w:r>
      </w:ins>
      <w:ins w:id="6" w:author="Parthasarathy J" w:date="2024-01-11T12:19:00Z">
        <w:r>
          <w:rPr>
            <w:sz w:val="40"/>
            <w:szCs w:val="40"/>
          </w:rPr>
          <w:t>ation with Maven Project and Rest Assured</w:t>
        </w:r>
      </w:ins>
    </w:p>
    <w:p w14:paraId="19C29AC4" w14:textId="77777777" w:rsidR="0016456E" w:rsidRDefault="0016456E" w:rsidP="0016456E">
      <w:pPr>
        <w:jc w:val="center"/>
        <w:rPr>
          <w:ins w:id="7" w:author="Parthasarathy J" w:date="2024-01-11T12:14:00Z"/>
          <w:sz w:val="40"/>
          <w:szCs w:val="40"/>
        </w:rPr>
      </w:pPr>
    </w:p>
    <w:p w14:paraId="2AC6E3D4" w14:textId="77777777" w:rsidR="0016456E" w:rsidRDefault="0016456E" w:rsidP="0016456E">
      <w:pPr>
        <w:jc w:val="center"/>
        <w:rPr>
          <w:ins w:id="8" w:author="Parthasarathy J" w:date="2024-01-11T12:14:00Z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6456E" w14:paraId="7C8CC753" w14:textId="77777777" w:rsidTr="0016456E">
        <w:trPr>
          <w:ins w:id="9" w:author="Parthasarathy J" w:date="2024-01-11T12:16:00Z"/>
        </w:trPr>
        <w:tc>
          <w:tcPr>
            <w:tcW w:w="1558" w:type="dxa"/>
          </w:tcPr>
          <w:p w14:paraId="763CA269" w14:textId="1B9016BB" w:rsidR="0016456E" w:rsidRDefault="0016456E" w:rsidP="0016456E">
            <w:pPr>
              <w:jc w:val="center"/>
              <w:rPr>
                <w:ins w:id="10" w:author="Parthasarathy J" w:date="2024-01-11T12:16:00Z"/>
              </w:rPr>
              <w:pPrChange w:id="11" w:author="Parthasarathy J" w:date="2024-01-11T12:16:00Z">
                <w:pPr/>
              </w:pPrChange>
            </w:pPr>
            <w:ins w:id="12" w:author="Parthasarathy J" w:date="2024-01-11T12:16:00Z">
              <w:r>
                <w:t>Version</w:t>
              </w:r>
            </w:ins>
          </w:p>
        </w:tc>
        <w:tc>
          <w:tcPr>
            <w:tcW w:w="1558" w:type="dxa"/>
          </w:tcPr>
          <w:p w14:paraId="0F2F95E7" w14:textId="222063C3" w:rsidR="0016456E" w:rsidRDefault="0016456E" w:rsidP="0016456E">
            <w:pPr>
              <w:jc w:val="center"/>
              <w:rPr>
                <w:ins w:id="13" w:author="Parthasarathy J" w:date="2024-01-11T12:16:00Z"/>
              </w:rPr>
              <w:pPrChange w:id="14" w:author="Parthasarathy J" w:date="2024-01-11T12:16:00Z">
                <w:pPr/>
              </w:pPrChange>
            </w:pPr>
            <w:ins w:id="15" w:author="Parthasarathy J" w:date="2024-01-11T12:16:00Z">
              <w:r>
                <w:t>Author</w:t>
              </w:r>
            </w:ins>
          </w:p>
        </w:tc>
        <w:tc>
          <w:tcPr>
            <w:tcW w:w="1558" w:type="dxa"/>
          </w:tcPr>
          <w:p w14:paraId="2F9666DB" w14:textId="2E11F0BE" w:rsidR="0016456E" w:rsidRDefault="0016456E" w:rsidP="0016456E">
            <w:pPr>
              <w:jc w:val="center"/>
              <w:rPr>
                <w:ins w:id="16" w:author="Parthasarathy J" w:date="2024-01-11T12:16:00Z"/>
              </w:rPr>
              <w:pPrChange w:id="17" w:author="Parthasarathy J" w:date="2024-01-11T12:16:00Z">
                <w:pPr/>
              </w:pPrChange>
            </w:pPr>
            <w:ins w:id="18" w:author="Parthasarathy J" w:date="2024-01-11T12:16:00Z">
              <w:r>
                <w:t>Reviewed By</w:t>
              </w:r>
            </w:ins>
          </w:p>
        </w:tc>
        <w:tc>
          <w:tcPr>
            <w:tcW w:w="1558" w:type="dxa"/>
          </w:tcPr>
          <w:p w14:paraId="37F4B248" w14:textId="7CA02F91" w:rsidR="0016456E" w:rsidRDefault="0016456E" w:rsidP="0016456E">
            <w:pPr>
              <w:jc w:val="center"/>
              <w:rPr>
                <w:ins w:id="19" w:author="Parthasarathy J" w:date="2024-01-11T12:16:00Z"/>
              </w:rPr>
              <w:pPrChange w:id="20" w:author="Parthasarathy J" w:date="2024-01-11T12:16:00Z">
                <w:pPr/>
              </w:pPrChange>
            </w:pPr>
            <w:ins w:id="21" w:author="Parthasarathy J" w:date="2024-01-11T12:16:00Z">
              <w:r>
                <w:t>Approved By</w:t>
              </w:r>
            </w:ins>
          </w:p>
        </w:tc>
        <w:tc>
          <w:tcPr>
            <w:tcW w:w="1559" w:type="dxa"/>
          </w:tcPr>
          <w:p w14:paraId="41683C03" w14:textId="66952EDC" w:rsidR="0016456E" w:rsidRDefault="0016456E" w:rsidP="0016456E">
            <w:pPr>
              <w:jc w:val="center"/>
              <w:rPr>
                <w:ins w:id="22" w:author="Parthasarathy J" w:date="2024-01-11T12:16:00Z"/>
              </w:rPr>
              <w:pPrChange w:id="23" w:author="Parthasarathy J" w:date="2024-01-11T12:16:00Z">
                <w:pPr/>
              </w:pPrChange>
            </w:pPr>
            <w:ins w:id="24" w:author="Parthasarathy J" w:date="2024-01-11T12:18:00Z">
              <w:r>
                <w:t>Comments</w:t>
              </w:r>
            </w:ins>
          </w:p>
        </w:tc>
        <w:tc>
          <w:tcPr>
            <w:tcW w:w="1559" w:type="dxa"/>
          </w:tcPr>
          <w:p w14:paraId="56D32058" w14:textId="746966ED" w:rsidR="0016456E" w:rsidRDefault="0016456E" w:rsidP="0016456E">
            <w:pPr>
              <w:jc w:val="center"/>
              <w:rPr>
                <w:ins w:id="25" w:author="Parthasarathy J" w:date="2024-01-11T12:16:00Z"/>
              </w:rPr>
              <w:pPrChange w:id="26" w:author="Parthasarathy J" w:date="2024-01-11T12:18:00Z">
                <w:pPr/>
              </w:pPrChange>
            </w:pPr>
            <w:ins w:id="27" w:author="Parthasarathy J" w:date="2024-01-11T12:18:00Z">
              <w:r>
                <w:t>Date</w:t>
              </w:r>
            </w:ins>
          </w:p>
        </w:tc>
      </w:tr>
      <w:tr w:rsidR="0016456E" w14:paraId="1519C07F" w14:textId="77777777" w:rsidTr="0016456E">
        <w:trPr>
          <w:ins w:id="28" w:author="Parthasarathy J" w:date="2024-01-11T12:16:00Z"/>
        </w:trPr>
        <w:tc>
          <w:tcPr>
            <w:tcW w:w="1558" w:type="dxa"/>
          </w:tcPr>
          <w:p w14:paraId="3FC7C8EB" w14:textId="7AA70F86" w:rsidR="0016456E" w:rsidRDefault="0016456E" w:rsidP="0016456E">
            <w:pPr>
              <w:jc w:val="center"/>
              <w:rPr>
                <w:ins w:id="29" w:author="Parthasarathy J" w:date="2024-01-11T12:16:00Z"/>
              </w:rPr>
              <w:pPrChange w:id="30" w:author="Parthasarathy J" w:date="2024-01-11T12:19:00Z">
                <w:pPr/>
              </w:pPrChange>
            </w:pPr>
            <w:ins w:id="31" w:author="Parthasarathy J" w:date="2024-01-11T12:19:00Z">
              <w:r>
                <w:t>1</w:t>
              </w:r>
            </w:ins>
          </w:p>
        </w:tc>
        <w:tc>
          <w:tcPr>
            <w:tcW w:w="1558" w:type="dxa"/>
          </w:tcPr>
          <w:p w14:paraId="6E73AC52" w14:textId="1A2D1589" w:rsidR="0016456E" w:rsidRDefault="0016456E" w:rsidP="0016456E">
            <w:pPr>
              <w:jc w:val="center"/>
              <w:rPr>
                <w:ins w:id="32" w:author="Parthasarathy J" w:date="2024-01-11T12:16:00Z"/>
              </w:rPr>
              <w:pPrChange w:id="33" w:author="Parthasarathy J" w:date="2024-01-11T12:19:00Z">
                <w:pPr/>
              </w:pPrChange>
            </w:pPr>
            <w:ins w:id="34" w:author="Parthasarathy J" w:date="2024-01-11T12:19:00Z">
              <w:r>
                <w:t>Parthasarathy</w:t>
              </w:r>
            </w:ins>
          </w:p>
        </w:tc>
        <w:tc>
          <w:tcPr>
            <w:tcW w:w="1558" w:type="dxa"/>
          </w:tcPr>
          <w:p w14:paraId="66A6B488" w14:textId="77777777" w:rsidR="0016456E" w:rsidRDefault="0016456E" w:rsidP="0016456E">
            <w:pPr>
              <w:rPr>
                <w:ins w:id="35" w:author="Parthasarathy J" w:date="2024-01-11T12:16:00Z"/>
              </w:rPr>
            </w:pPr>
          </w:p>
        </w:tc>
        <w:tc>
          <w:tcPr>
            <w:tcW w:w="1558" w:type="dxa"/>
          </w:tcPr>
          <w:p w14:paraId="2468B13B" w14:textId="77777777" w:rsidR="0016456E" w:rsidRDefault="0016456E" w:rsidP="0016456E">
            <w:pPr>
              <w:rPr>
                <w:ins w:id="36" w:author="Parthasarathy J" w:date="2024-01-11T12:16:00Z"/>
              </w:rPr>
            </w:pPr>
          </w:p>
        </w:tc>
        <w:tc>
          <w:tcPr>
            <w:tcW w:w="1559" w:type="dxa"/>
          </w:tcPr>
          <w:p w14:paraId="5F63E685" w14:textId="77777777" w:rsidR="0016456E" w:rsidRDefault="0016456E" w:rsidP="0016456E">
            <w:pPr>
              <w:rPr>
                <w:ins w:id="37" w:author="Parthasarathy J" w:date="2024-01-11T12:16:00Z"/>
              </w:rPr>
            </w:pPr>
          </w:p>
        </w:tc>
        <w:tc>
          <w:tcPr>
            <w:tcW w:w="1559" w:type="dxa"/>
          </w:tcPr>
          <w:p w14:paraId="168F5E1A" w14:textId="534F298D" w:rsidR="0016456E" w:rsidRDefault="0016456E" w:rsidP="0016456E">
            <w:pPr>
              <w:jc w:val="center"/>
              <w:rPr>
                <w:ins w:id="38" w:author="Parthasarathy J" w:date="2024-01-11T12:16:00Z"/>
              </w:rPr>
              <w:pPrChange w:id="39" w:author="Parthasarathy J" w:date="2024-01-11T12:20:00Z">
                <w:pPr/>
              </w:pPrChange>
            </w:pPr>
            <w:ins w:id="40" w:author="Parthasarathy J" w:date="2024-01-11T12:19:00Z">
              <w:r>
                <w:t>11/01/2024</w:t>
              </w:r>
            </w:ins>
          </w:p>
        </w:tc>
      </w:tr>
    </w:tbl>
    <w:p w14:paraId="65598BAC" w14:textId="77777777" w:rsidR="0016456E" w:rsidRPr="0016456E" w:rsidRDefault="0016456E" w:rsidP="0016456E"/>
    <w:sectPr w:rsidR="0016456E" w:rsidRPr="00164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AB8F5" w14:textId="77777777" w:rsidR="0016456E" w:rsidRDefault="0016456E" w:rsidP="0016456E">
      <w:pPr>
        <w:spacing w:after="0" w:line="240" w:lineRule="auto"/>
      </w:pPr>
      <w:r>
        <w:separator/>
      </w:r>
    </w:p>
  </w:endnote>
  <w:endnote w:type="continuationSeparator" w:id="0">
    <w:p w14:paraId="0315AD76" w14:textId="77777777" w:rsidR="0016456E" w:rsidRDefault="0016456E" w:rsidP="00164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5E44A" w14:textId="77777777" w:rsidR="0016456E" w:rsidRDefault="0016456E" w:rsidP="0016456E">
      <w:pPr>
        <w:spacing w:after="0" w:line="240" w:lineRule="auto"/>
      </w:pPr>
      <w:r>
        <w:separator/>
      </w:r>
    </w:p>
  </w:footnote>
  <w:footnote w:type="continuationSeparator" w:id="0">
    <w:p w14:paraId="14AB7D4B" w14:textId="77777777" w:rsidR="0016456E" w:rsidRDefault="0016456E" w:rsidP="0016456E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rthasarathy J">
    <w15:presenceInfo w15:providerId="AD" w15:userId="S::parthasarathy.j02@ad.infosys.com::fdaa0404-3e83-42f4-a5f5-9fc8420d95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6E"/>
    <w:rsid w:val="0016456E"/>
    <w:rsid w:val="00CB4ADA"/>
    <w:rsid w:val="00CD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A2380"/>
  <w15:chartTrackingRefBased/>
  <w15:docId w15:val="{DAFD3382-76BE-42CB-BE80-D00258F30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6456E"/>
    <w:pPr>
      <w:spacing w:after="0" w:line="240" w:lineRule="auto"/>
    </w:pPr>
  </w:style>
  <w:style w:type="table" w:styleId="TableGrid">
    <w:name w:val="Table Grid"/>
    <w:basedOn w:val="TableNormal"/>
    <w:uiPriority w:val="39"/>
    <w:rsid w:val="00164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137</Characters>
  <Application>Microsoft Office Word</Application>
  <DocSecurity>0</DocSecurity>
  <Lines>1</Lines>
  <Paragraphs>1</Paragraphs>
  <ScaleCrop>false</ScaleCrop>
  <Company>Infosys Limited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Parthasarathy J</dc:creator>
  <cp:keywords/>
  <dc:description/>
  <cp:lastModifiedBy>Parthasarathy J</cp:lastModifiedBy>
  <cp:revision>1</cp:revision>
  <dcterms:created xsi:type="dcterms:W3CDTF">2024-01-11T06:41:00Z</dcterms:created>
  <dcterms:modified xsi:type="dcterms:W3CDTF">2024-01-11T06:50:00Z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2024-01-11T06:41:33Z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e0944744-fbe4-4e92-8be3-452356cc3200</vt:lpwstr>
  </property>
  <property fmtid="{D5CDD505-2E9C-101B-9397-08002B2CF9AE}" pid="8" name="MSIP_Label_a0819fa7-4367-4500-ba88-dd630d977609_ContentBits">
    <vt:lpwstr>0</vt:lpwstr>
  </property>
</Properties>
</file>